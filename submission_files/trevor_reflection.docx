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9C5B" w14:textId="77777777" w:rsidR="00000000" w:rsidRDefault="00806ABF">
      <w:pPr>
        <w:tabs>
          <w:tab w:val="right" w:pos="10285"/>
        </w:tabs>
        <w:ind w:left="275" w:right="220"/>
      </w:pPr>
    </w:p>
    <w:p w14:paraId="12352155" w14:textId="77777777" w:rsidR="00000000" w:rsidRDefault="00806ABF">
      <w:pPr>
        <w:pStyle w:val="Heading1"/>
        <w:pBdr>
          <w:bottom w:val="single" w:sz="4" w:space="1" w:color="auto"/>
        </w:pBdr>
        <w:ind w:left="275" w:right="220"/>
        <w:rPr>
          <w:sz w:val="28"/>
        </w:rPr>
      </w:pPr>
      <w:r>
        <w:rPr>
          <w:sz w:val="28"/>
        </w:rPr>
        <w:t>Unit 6 Reflection</w:t>
      </w:r>
    </w:p>
    <w:p w14:paraId="1B4C7E4A" w14:textId="77777777" w:rsidR="00000000" w:rsidRDefault="00806ABF"/>
    <w:p w14:paraId="6095B080" w14:textId="77777777" w:rsidR="00000000" w:rsidRDefault="00806ABF">
      <w:r>
        <w:t>Date:</w:t>
      </w:r>
      <w:r>
        <w:tab/>
      </w:r>
      <w:r>
        <w:tab/>
      </w:r>
      <w:del w:id="0" w:author="Trevor Aquino" w:date="2016-05-31T20:21:00Z">
        <w:r w:rsidDel="00DF7187">
          <w:delText xml:space="preserve">May 1, </w:delText>
        </w:r>
        <w:r w:rsidDel="00DF7187">
          <w:rPr>
            <w:color w:val="0000FF"/>
          </w:rPr>
          <w:delText>{200x}</w:delText>
        </w:r>
      </w:del>
      <w:ins w:id="1" w:author="Trevor Aquino" w:date="2016-05-31T20:21:00Z">
        <w:r w:rsidR="00DF7187">
          <w:t>June 1, 2016</w:t>
        </w:r>
      </w:ins>
    </w:p>
    <w:p w14:paraId="69A1139C" w14:textId="41880480" w:rsidR="00000000" w:rsidRDefault="00806ABF">
      <w:r>
        <w:t>To:</w:t>
      </w:r>
      <w:r>
        <w:tab/>
      </w:r>
      <w:r>
        <w:tab/>
      </w:r>
      <w:del w:id="2" w:author="Trevor Aquino" w:date="2016-05-31T20:23:00Z">
        <w:r w:rsidDel="00A665BE">
          <w:rPr>
            <w:color w:val="0000FF"/>
          </w:rPr>
          <w:delText>{Project Manager (Teacher)}</w:delText>
        </w:r>
      </w:del>
      <w:ins w:id="3" w:author="Trevor Aquino" w:date="2016-05-31T20:23:00Z">
        <w:r w:rsidR="00A665BE">
          <w:rPr>
            <w:color w:val="0000FF"/>
          </w:rPr>
          <w:t>Mr. Peck</w:t>
        </w:r>
      </w:ins>
    </w:p>
    <w:p w14:paraId="637A4433" w14:textId="0EEE86D6" w:rsidR="00000000" w:rsidRDefault="00806ABF">
      <w:r>
        <w:t>From:</w:t>
      </w:r>
      <w:r>
        <w:tab/>
      </w:r>
      <w:del w:id="4" w:author="Trevor Aquino" w:date="2016-05-31T20:23:00Z">
        <w:r w:rsidDel="00A665BE">
          <w:rPr>
            <w:color w:val="0000FF"/>
          </w:rPr>
          <w:delText>{Your Name}</w:delText>
        </w:r>
      </w:del>
      <w:ins w:id="5" w:author="Trevor Aquino" w:date="2016-05-31T20:23:00Z">
        <w:r w:rsidR="00A665BE">
          <w:rPr>
            <w:color w:val="0000FF"/>
          </w:rPr>
          <w:t>Trevor Aquino</w:t>
        </w:r>
      </w:ins>
    </w:p>
    <w:p w14:paraId="64975462" w14:textId="77777777" w:rsidR="00000000" w:rsidRDefault="00806ABF"/>
    <w:p w14:paraId="1C8D171C" w14:textId="6CF12FD2" w:rsidR="00000000" w:rsidRDefault="00806ABF">
      <w:r>
        <w:t>Subject:</w:t>
      </w:r>
      <w:r>
        <w:tab/>
      </w:r>
      <w:del w:id="6" w:author="Trevor Aquino" w:date="2016-05-31T20:23:00Z">
        <w:r w:rsidDel="00A665BE">
          <w:delText>“Hunt for the Wombat” Project Reflection</w:delText>
        </w:r>
      </w:del>
      <w:ins w:id="7" w:author="Trevor Aquino" w:date="2016-05-31T20:23:00Z">
        <w:r w:rsidR="00A665BE">
          <w:t>Project Gon Reflection</w:t>
        </w:r>
      </w:ins>
    </w:p>
    <w:p w14:paraId="6BBC490A" w14:textId="77777777" w:rsidR="00000000" w:rsidRDefault="00806ABF"/>
    <w:p w14:paraId="314AE37E" w14:textId="26B6F6BB" w:rsidR="00000000" w:rsidRDefault="00806ABF">
      <w:r>
        <w:rPr>
          <w:b/>
          <w:bCs/>
        </w:rPr>
        <w:t>Accomplishments.</w:t>
      </w:r>
      <w:r>
        <w:t xml:space="preserve"> </w:t>
      </w:r>
      <w:del w:id="8" w:author="Trevor Aquino" w:date="2016-05-31T20:26:00Z">
        <w:r w:rsidDel="00A665BE">
          <w:rPr>
            <w:color w:val="0000FF"/>
          </w:rPr>
          <w:delText>{Describe the role you played on the project team and what you specifically contributed and acc</w:delText>
        </w:r>
        <w:r w:rsidDel="00A665BE">
          <w:rPr>
            <w:color w:val="0000FF"/>
          </w:rPr>
          <w:delText>omplished.}</w:delText>
        </w:r>
      </w:del>
      <w:ins w:id="9" w:author="Trevor Aquino" w:date="2016-05-31T20:26:00Z">
        <w:r w:rsidR="00A665BE">
          <w:rPr>
            <w:color w:val="0000FF"/>
          </w:rPr>
          <w:t>As a member on the team, I planned what the overall structure of the program would look like and how the classes would interact together. I spent most of my time putting the frame of the game together and then adding in the tilemaps and backgrounds. I used the graphics which Alex created to make a tilemap image which could be read in and used to create the entire map. My main accomplishment was developing a wall collision algorithm to ensure that entities could not go past the walls.</w:t>
        </w:r>
      </w:ins>
    </w:p>
    <w:p w14:paraId="2106311E" w14:textId="77777777" w:rsidR="00000000" w:rsidRDefault="00806ABF"/>
    <w:p w14:paraId="0597054C" w14:textId="09915293" w:rsidR="00000000" w:rsidRDefault="00806ABF">
      <w:r>
        <w:rPr>
          <w:b/>
          <w:bCs/>
        </w:rPr>
        <w:t>Learning Experience</w:t>
      </w:r>
      <w:r>
        <w:t xml:space="preserve">. </w:t>
      </w:r>
      <w:del w:id="10" w:author="Trevor Aquino" w:date="2016-05-31T20:29:00Z">
        <w:r w:rsidDel="00A665BE">
          <w:rPr>
            <w:color w:val="0000FF"/>
          </w:rPr>
          <w:delText>{Describe what you consider the most valuable learning experiences of the “Hunt for the Wombat” project.}</w:delText>
        </w:r>
      </w:del>
      <w:ins w:id="11" w:author="Trevor Aquino" w:date="2016-05-31T20:29:00Z">
        <w:r w:rsidR="00A665BE">
          <w:rPr>
            <w:color w:val="0000FF"/>
          </w:rPr>
          <w:t xml:space="preserve">The most valuable skill I gained from this project was working on a coding project with other people and the importance of planning before coding. While working with my partners, we found the difficulty in splitting up code and making sure that things could function together properly. I also had to adjust accordingly </w:t>
        </w:r>
      </w:ins>
      <w:ins w:id="12" w:author="Trevor Aquino" w:date="2016-05-31T20:31:00Z">
        <w:r w:rsidR="00A665BE">
          <w:rPr>
            <w:color w:val="0000FF"/>
          </w:rPr>
          <w:t>when they were unable to do certain parts on time for the project to still move along on schedule. The other difficulty we had was trying to create the game as we coded it. This led to messy and unorganized code which was hard to understand and build upon.</w:t>
        </w:r>
      </w:ins>
      <w:r>
        <w:br/>
        <w:t xml:space="preserve"> </w:t>
      </w:r>
    </w:p>
    <w:p w14:paraId="0DB2ED55" w14:textId="28DAE69C" w:rsidR="00000000" w:rsidRDefault="00806ABF">
      <w:r>
        <w:rPr>
          <w:b/>
          <w:bCs/>
        </w:rPr>
        <w:t>Objectives</w:t>
      </w:r>
      <w:r>
        <w:t xml:space="preserve">. </w:t>
      </w:r>
      <w:del w:id="13" w:author="Trevor Aquino" w:date="2016-05-31T20:32:00Z">
        <w:r w:rsidDel="00A665BE">
          <w:rPr>
            <w:color w:val="0000FF"/>
          </w:rPr>
          <w:delText>{Evaluate your performance. Describe how your performance aligns with each of the performance objectiv</w:delText>
        </w:r>
        <w:r w:rsidDel="00A665BE">
          <w:rPr>
            <w:color w:val="0000FF"/>
          </w:rPr>
          <w:delText>es</w:delText>
        </w:r>
        <w:r w:rsidDel="00A665BE">
          <w:rPr>
            <w:color w:val="0000FF"/>
          </w:rPr>
          <w:delText xml:space="preserve"> (refer to 06_moe_performance_objectives.doc)</w:delText>
        </w:r>
        <w:r w:rsidDel="00A665BE">
          <w:rPr>
            <w:color w:val="0000FF"/>
          </w:rPr>
          <w:delText>. Give supporting details and examples to justify your grade.}</w:delText>
        </w:r>
      </w:del>
      <w:ins w:id="14" w:author="Trevor Aquino" w:date="2016-05-31T20:32:00Z">
        <w:r w:rsidR="00A665BE">
          <w:rPr>
            <w:color w:val="0000FF"/>
          </w:rPr>
          <w:t xml:space="preserve">Overall, I dedicated a lot of time and effort to this project </w:t>
        </w:r>
      </w:ins>
      <w:ins w:id="15" w:author="Trevor Aquino" w:date="2016-05-31T20:33:00Z">
        <w:r w:rsidR="00A665BE">
          <w:rPr>
            <w:color w:val="0000FF"/>
          </w:rPr>
          <w:t>because</w:t>
        </w:r>
      </w:ins>
      <w:ins w:id="16" w:author="Trevor Aquino" w:date="2016-05-31T20:32:00Z">
        <w:r w:rsidR="00A665BE">
          <w:rPr>
            <w:color w:val="0000FF"/>
          </w:rPr>
          <w:t xml:space="preserve"> </w:t>
        </w:r>
      </w:ins>
      <w:ins w:id="17" w:author="Trevor Aquino" w:date="2016-05-31T20:33:00Z">
        <w:r w:rsidR="00A665BE">
          <w:rPr>
            <w:color w:val="0000FF"/>
          </w:rPr>
          <w:t>it was something that I was actually interested in and did not have to force myself to do. I think that I did a good job of doing my part and sometimes even more than what was necessary.</w:t>
        </w:r>
      </w:ins>
    </w:p>
    <w:p w14:paraId="24479C9D" w14:textId="77777777" w:rsidR="00000000" w:rsidRDefault="00806ABF"/>
    <w:p w14:paraId="6A4FF87E" w14:textId="1D78EA78" w:rsidR="00000000" w:rsidRDefault="00806ABF">
      <w:pPr>
        <w:numPr>
          <w:ilvl w:val="0"/>
          <w:numId w:val="1"/>
        </w:numPr>
      </w:pPr>
      <w:r>
        <w:t xml:space="preserve">Challenge </w:t>
      </w:r>
      <w:del w:id="18" w:author="Trevor Aquino" w:date="2016-05-31T20:33:00Z">
        <w:r w:rsidDel="00A665BE">
          <w:rPr>
            <w:color w:val="0000FF"/>
          </w:rPr>
          <w:delText>{To what degree of difficulty did you challenge yourself?}</w:delText>
        </w:r>
      </w:del>
      <w:ins w:id="19" w:author="Trevor Aquino" w:date="2016-05-31T20:33:00Z">
        <w:r w:rsidR="00A665BE">
          <w:rPr>
            <w:color w:val="0000FF"/>
          </w:rPr>
          <w:t>In the past I have built games with simple graphics such as Pong and Snake so I wanted to try a harder game. At first we attempted 3D game but it was a little to difficult so we decided to make a 2D, well-developed game. I challenged myself in making the code very modular and working with my partners.</w:t>
        </w:r>
      </w:ins>
    </w:p>
    <w:p w14:paraId="18FCE23A" w14:textId="18D50EDB" w:rsidR="00000000" w:rsidRDefault="00806ABF">
      <w:pPr>
        <w:numPr>
          <w:ilvl w:val="0"/>
          <w:numId w:val="1"/>
        </w:numPr>
        <w:rPr>
          <w:color w:val="0000FF"/>
        </w:rPr>
      </w:pPr>
      <w:r>
        <w:t xml:space="preserve">Effort </w:t>
      </w:r>
      <w:del w:id="20" w:author="Trevor Aquino" w:date="2016-05-31T20:34:00Z">
        <w:r w:rsidDel="00A665BE">
          <w:rPr>
            <w:color w:val="0000FF"/>
          </w:rPr>
          <w:delText>{How hard did you work?}</w:delText>
        </w:r>
      </w:del>
      <w:ins w:id="21" w:author="Trevor Aquino" w:date="2016-05-31T20:34:00Z">
        <w:r w:rsidR="00A665BE">
          <w:rPr>
            <w:color w:val="0000FF"/>
          </w:rPr>
          <w:t>I dedicated a lot</w:t>
        </w:r>
      </w:ins>
      <w:ins w:id="22" w:author="Trevor Aquino" w:date="2016-05-31T20:35:00Z">
        <w:r w:rsidR="00A665BE">
          <w:rPr>
            <w:color w:val="0000FF"/>
          </w:rPr>
          <w:t xml:space="preserve"> of time and work to this project. At one point, I worked on the project every day for 3 straight weeks to make sure everything came together properly.</w:t>
        </w:r>
      </w:ins>
    </w:p>
    <w:p w14:paraId="387F867D" w14:textId="3BBC3629" w:rsidR="00000000" w:rsidRDefault="00806ABF">
      <w:pPr>
        <w:numPr>
          <w:ilvl w:val="0"/>
          <w:numId w:val="1"/>
        </w:numPr>
      </w:pPr>
      <w:r>
        <w:t xml:space="preserve">Quality </w:t>
      </w:r>
      <w:del w:id="23" w:author="Trevor Aquino" w:date="2016-05-31T20:35:00Z">
        <w:r w:rsidDel="00A665BE">
          <w:rPr>
            <w:color w:val="0000FF"/>
          </w:rPr>
          <w:delText>{How well did you do your work?}</w:delText>
        </w:r>
      </w:del>
      <w:ins w:id="24" w:author="Trevor Aquino" w:date="2016-05-31T20:35:00Z">
        <w:r w:rsidR="00A665BE">
          <w:rPr>
            <w:color w:val="0000FF"/>
          </w:rPr>
          <w:t>A think I spent a little too much time on the experience of the game and not the actual functionality. I got caught up in the little details and didn</w:t>
        </w:r>
      </w:ins>
      <w:ins w:id="25" w:author="Trevor Aquino" w:date="2016-05-31T20:36:00Z">
        <w:r w:rsidR="00A665BE">
          <w:rPr>
            <w:color w:val="0000FF"/>
          </w:rPr>
          <w:t>’t focus on the bigger picture at times.</w:t>
        </w:r>
      </w:ins>
    </w:p>
    <w:p w14:paraId="0F5744D3" w14:textId="216E40EE" w:rsidR="00000000" w:rsidRDefault="00806ABF">
      <w:pPr>
        <w:numPr>
          <w:ilvl w:val="0"/>
          <w:numId w:val="1"/>
        </w:numPr>
        <w:rPr>
          <w:color w:val="0000FF"/>
        </w:rPr>
      </w:pPr>
      <w:r>
        <w:t>Pro</w:t>
      </w:r>
      <w:r>
        <w:t xml:space="preserve">blem Solving </w:t>
      </w:r>
      <w:del w:id="26" w:author="Trevor Aquino" w:date="2016-05-31T20:36:00Z">
        <w:r w:rsidDel="00A665BE">
          <w:rPr>
            <w:color w:val="0000FF"/>
          </w:rPr>
          <w:delText>{How resourceful were you?}</w:delText>
        </w:r>
      </w:del>
      <w:ins w:id="27" w:author="Trevor Aquino" w:date="2016-05-31T20:36:00Z">
        <w:r w:rsidR="00A665BE">
          <w:rPr>
            <w:color w:val="0000FF"/>
          </w:rPr>
          <w:t>I troubleshooted most of my own problems because I counciously tried to not use the internet to just copy code.</w:t>
        </w:r>
      </w:ins>
    </w:p>
    <w:p w14:paraId="21F81D35" w14:textId="1BFFE4B6" w:rsidR="00000000" w:rsidRDefault="00806ABF">
      <w:pPr>
        <w:numPr>
          <w:ilvl w:val="0"/>
          <w:numId w:val="1"/>
        </w:numPr>
        <w:rPr>
          <w:color w:val="0000FF"/>
        </w:rPr>
      </w:pPr>
      <w:r>
        <w:lastRenderedPageBreak/>
        <w:t xml:space="preserve">Results </w:t>
      </w:r>
      <w:del w:id="28" w:author="Trevor Aquino" w:date="2016-05-31T20:37:00Z">
        <w:r w:rsidDel="00A665BE">
          <w:rPr>
            <w:color w:val="0000FF"/>
          </w:rPr>
          <w:delText>{How useful were the results of your efforts?}</w:delText>
        </w:r>
      </w:del>
      <w:ins w:id="29" w:author="Trevor Aquino" w:date="2016-05-31T20:37:00Z">
        <w:r w:rsidR="00A665BE">
          <w:rPr>
            <w:color w:val="0000FF"/>
          </w:rPr>
          <w:t>I’m pretty proud of the game that I built because it was something that I created from start to finish on my own and didn’t follow tutorials. Although the gameplay is somewhat basic I think that it is a good starting point for projects in the future.</w:t>
        </w:r>
      </w:ins>
    </w:p>
    <w:p w14:paraId="468549D4" w14:textId="7DDE7365" w:rsidR="00000000" w:rsidRDefault="00806ABF">
      <w:pPr>
        <w:numPr>
          <w:ilvl w:val="0"/>
          <w:numId w:val="1"/>
        </w:numPr>
      </w:pPr>
      <w:r>
        <w:t xml:space="preserve">Teamwork </w:t>
      </w:r>
      <w:del w:id="30" w:author="Trevor Aquino" w:date="2016-05-31T20:38:00Z">
        <w:r w:rsidDel="00A665BE">
          <w:rPr>
            <w:color w:val="0000FF"/>
          </w:rPr>
          <w:delText>{What kind of team player were you?}</w:delText>
        </w:r>
      </w:del>
      <w:ins w:id="31" w:author="Trevor Aquino" w:date="2016-05-31T20:38:00Z">
        <w:r w:rsidR="00A665BE">
          <w:rPr>
            <w:color w:val="0000FF"/>
          </w:rPr>
          <w:t>I think I could have done a better job working with my partners. A lot of the time I wrote most of the code on my own without explaining it to them or asking for their help, making this more of a solo project. I should have tried to work with them more and utilize their input.</w:t>
        </w:r>
      </w:ins>
    </w:p>
    <w:p w14:paraId="026E201D" w14:textId="77777777" w:rsidR="00000000" w:rsidRDefault="00806ABF"/>
    <w:p w14:paraId="55D2A0B2" w14:textId="34262023" w:rsidR="00000000" w:rsidRDefault="00806ABF">
      <w:r>
        <w:rPr>
          <w:b/>
          <w:bCs/>
        </w:rPr>
        <w:t>Overall Assessment</w:t>
      </w:r>
      <w:r>
        <w:t xml:space="preserve"> </w:t>
      </w:r>
      <w:del w:id="32" w:author="Trevor Aquino" w:date="2016-05-31T20:39:00Z">
        <w:r w:rsidDel="00A665BE">
          <w:rPr>
            <w:color w:val="0000FF"/>
          </w:rPr>
          <w:delText>{Give yourself an overall letter grade with an explanation.}</w:delText>
        </w:r>
      </w:del>
      <w:ins w:id="33" w:author="Trevor Aquino" w:date="2016-05-31T20:39:00Z">
        <w:r w:rsidR="00A665BE">
          <w:rPr>
            <w:color w:val="0000FF"/>
          </w:rPr>
          <w:t>Overall I think that I deserve an ‘A’ on this project not only because of the effort I put in, but also because of the quality of the project I produced. All of the code in the project which I wrote was 100% original and not based off of a framework or prebuilt program. I am extremely proud of what I have made and look forward to imporoving on it in the future.</w:t>
        </w:r>
      </w:ins>
      <w:bookmarkStart w:id="34" w:name="_GoBack"/>
      <w:bookmarkEnd w:id="34"/>
    </w:p>
    <w:p w14:paraId="0C6BB44C" w14:textId="77777777" w:rsidR="00000000" w:rsidRDefault="00806ABF"/>
    <w:p w14:paraId="1AF073BF" w14:textId="77777777" w:rsidR="00000000" w:rsidRDefault="00806ABF"/>
    <w:p w14:paraId="15951957" w14:textId="77777777" w:rsidR="00000000" w:rsidRDefault="00806ABF"/>
    <w:p w14:paraId="13F9E5DE" w14:textId="77777777" w:rsidR="00000000" w:rsidRDefault="00806ABF">
      <w:r>
        <w:t xml:space="preserve"> </w:t>
      </w:r>
    </w:p>
    <w:p w14:paraId="74F41F28" w14:textId="77777777" w:rsidR="00DF7187" w:rsidRDefault="00DF7187">
      <w:pPr>
        <w:pStyle w:val="Header"/>
        <w:tabs>
          <w:tab w:val="clear" w:pos="4320"/>
          <w:tab w:val="clear" w:pos="8640"/>
        </w:tabs>
        <w:ind w:left="275" w:right="220"/>
      </w:pPr>
    </w:p>
    <w:sectPr w:rsidR="00DF7187">
      <w:headerReference w:type="default" r:id="rId7"/>
      <w:footerReference w:type="default" r:id="rId8"/>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C4D2A" w14:textId="77777777" w:rsidR="00806ABF" w:rsidRDefault="00806ABF">
      <w:r>
        <w:separator/>
      </w:r>
    </w:p>
  </w:endnote>
  <w:endnote w:type="continuationSeparator" w:id="0">
    <w:p w14:paraId="2B2CF102" w14:textId="77777777" w:rsidR="00806ABF" w:rsidRDefault="0080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A3B08" w14:textId="5DDEB9CB" w:rsidR="00000000" w:rsidRDefault="00DF7187">
    <w:pPr>
      <w:pStyle w:val="Footer"/>
      <w:tabs>
        <w:tab w:val="clear" w:pos="4320"/>
        <w:tab w:val="clear" w:pos="8640"/>
        <w:tab w:val="right" w:pos="10450"/>
      </w:tabs>
    </w:pPr>
    <w:r>
      <w:drawing>
        <wp:inline distT="0" distB="0" distL="0" distR="0" wp14:anchorId="6155C781" wp14:editId="21A54F44">
          <wp:extent cx="787400" cy="406400"/>
          <wp:effectExtent l="0" t="0" r="0"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06400"/>
                  </a:xfrm>
                  <a:prstGeom prst="rect">
                    <a:avLst/>
                  </a:prstGeom>
                  <a:noFill/>
                  <a:ln>
                    <a:noFill/>
                  </a:ln>
                </pic:spPr>
              </pic:pic>
            </a:graphicData>
          </a:graphic>
        </wp:inline>
      </w:drawing>
    </w:r>
    <w:r w:rsidR="00806ABF">
      <w:t xml:space="preserve"> </w:t>
    </w:r>
    <w:r w:rsidR="00806ABF">
      <w:fldChar w:fldCharType="begin"/>
    </w:r>
    <w:r w:rsidR="00806ABF">
      <w:instrText xml:space="preserve"> F</w:instrText>
    </w:r>
    <w:r w:rsidR="00806ABF">
      <w:instrText xml:space="preserve">ILENAME </w:instrText>
    </w:r>
    <w:r w:rsidR="00806ABF">
      <w:fldChar w:fldCharType="separate"/>
    </w:r>
    <w:ins w:id="36" w:author="Trevor Aquino" w:date="2016-05-31T20:21:00Z">
      <w:r>
        <w:t>Document1</w:t>
      </w:r>
    </w:ins>
    <w:ins w:id="37" w:author="George Peck" w:date="2006-05-02T13:06:00Z">
      <w:del w:id="38" w:author="Trevor Aquino" w:date="2016-05-31T20:21:00Z">
        <w:r w:rsidR="00806ABF" w:rsidDel="00DF7187">
          <w:delText>06_template_reflection.dot</w:delText>
        </w:r>
      </w:del>
    </w:ins>
    <w:del w:id="39" w:author="Trevor Aquino" w:date="2016-05-31T20:21:00Z">
      <w:r w:rsidR="00806ABF" w:rsidDel="00DF7187">
        <w:delText>Document6</w:delText>
      </w:r>
    </w:del>
    <w:r w:rsidR="00806ABF">
      <w:fldChar w:fldCharType="end"/>
    </w:r>
    <w:r w:rsidR="00806ABF">
      <w:tab/>
      <w:t xml:space="preserve">page </w:t>
    </w:r>
    <w:r w:rsidR="00806ABF">
      <w:rPr>
        <w:rStyle w:val="PageNumber"/>
      </w:rPr>
      <w:fldChar w:fldCharType="begin"/>
    </w:r>
    <w:r w:rsidR="00806ABF">
      <w:rPr>
        <w:rStyle w:val="PageNumber"/>
      </w:rPr>
      <w:instrText xml:space="preserve"> PAGE </w:instrText>
    </w:r>
    <w:r w:rsidR="00806ABF">
      <w:rPr>
        <w:rStyle w:val="PageNumber"/>
      </w:rPr>
      <w:fldChar w:fldCharType="separate"/>
    </w:r>
    <w:r w:rsidR="00A665BE">
      <w:rPr>
        <w:rStyle w:val="PageNumber"/>
      </w:rPr>
      <w:t>2</w:t>
    </w:r>
    <w:r w:rsidR="00806ABF">
      <w:rPr>
        <w:rStyle w:val="PageNumber"/>
      </w:rPr>
      <w:fldChar w:fldCharType="end"/>
    </w:r>
    <w:r w:rsidR="00806ABF">
      <w:rPr>
        <w:rStyle w:val="PageNumber"/>
      </w:rPr>
      <w:t xml:space="preserve"> of </w:t>
    </w:r>
    <w:r w:rsidR="00806ABF">
      <w:rPr>
        <w:rStyle w:val="PageNumber"/>
      </w:rPr>
      <w:fldChar w:fldCharType="begin"/>
    </w:r>
    <w:r w:rsidR="00806ABF">
      <w:rPr>
        <w:rStyle w:val="PageNumber"/>
      </w:rPr>
      <w:instrText xml:space="preserve"> NUMPAGES </w:instrText>
    </w:r>
    <w:r w:rsidR="00806ABF">
      <w:rPr>
        <w:rStyle w:val="PageNumber"/>
      </w:rPr>
      <w:fldChar w:fldCharType="separate"/>
    </w:r>
    <w:r w:rsidR="00A665BE">
      <w:rPr>
        <w:rStyle w:val="PageNumber"/>
      </w:rPr>
      <w:t>2</w:t>
    </w:r>
    <w:r w:rsidR="00806ABF">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73DEB" w14:textId="77777777" w:rsidR="00806ABF" w:rsidRDefault="00806ABF">
      <w:r>
        <w:separator/>
      </w:r>
    </w:p>
  </w:footnote>
  <w:footnote w:type="continuationSeparator" w:id="0">
    <w:p w14:paraId="3CE794CF" w14:textId="77777777" w:rsidR="00806ABF" w:rsidRDefault="00806A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62085" w14:textId="0A6A978B" w:rsidR="00000000" w:rsidRDefault="00DF7187">
    <w:pPr>
      <w:pStyle w:val="Header"/>
      <w:tabs>
        <w:tab w:val="clear" w:pos="8640"/>
        <w:tab w:val="right" w:pos="10450"/>
      </w:tabs>
      <w:ind w:left="-55"/>
    </w:pPr>
    <w:del w:id="35" w:author="Trevor Aquino" w:date="2016-05-31T20:21:00Z">
      <w:r w:rsidDel="00DF7187">
        <w:drawing>
          <wp:inline distT="0" distB="0" distL="0" distR="0" wp14:anchorId="1ECF1CB5" wp14:editId="03B679C8">
            <wp:extent cx="1854200" cy="520700"/>
            <wp:effectExtent l="0" t="0" r="0" b="1270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200" cy="520700"/>
                    </a:xfrm>
                    <a:prstGeom prst="rect">
                      <a:avLst/>
                    </a:prstGeom>
                    <a:noFill/>
                    <a:ln>
                      <a:noFill/>
                    </a:ln>
                  </pic:spPr>
                </pic:pic>
              </a:graphicData>
            </a:graphic>
          </wp:inline>
        </w:drawing>
      </w:r>
      <w:r w:rsidR="00806ABF" w:rsidDel="00DF7187">
        <w:tab/>
      </w:r>
      <w:r w:rsidR="00806ABF" w:rsidDel="00DF7187">
        <w:tab/>
      </w:r>
      <w:r w:rsidDel="00DF7187">
        <w:drawing>
          <wp:inline distT="0" distB="0" distL="0" distR="0" wp14:anchorId="0A8D1470" wp14:editId="14E5E9BB">
            <wp:extent cx="1524000" cy="203200"/>
            <wp:effectExtent l="0" t="0" r="0" b="0"/>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203200"/>
                    </a:xfrm>
                    <a:prstGeom prst="rect">
                      <a:avLst/>
                    </a:prstGeom>
                    <a:noFill/>
                    <a:ln>
                      <a:noFill/>
                    </a:ln>
                  </pic:spPr>
                </pic:pic>
              </a:graphicData>
            </a:graphic>
          </wp:inline>
        </w:drawing>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vor Aquino">
    <w15:presenceInfo w15:providerId="None" w15:userId="Trevor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87"/>
    <w:rsid w:val="00806ABF"/>
    <w:rsid w:val="00A665BE"/>
    <w:rsid w:val="00DF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1F9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noProof/>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revorAquino/Downloads/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06_template_reflection.dot</Template>
  <TotalTime>14</TotalTime>
  <Pages>2</Pages>
  <Words>601</Words>
  <Characters>3430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4023</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Trevor Aquino</dc:creator>
  <cp:keywords/>
  <dc:description/>
  <cp:lastModifiedBy>Trevor Aquino</cp:lastModifiedBy>
  <cp:revision>2</cp:revision>
  <cp:lastPrinted>2005-02-14T20:41:00Z</cp:lastPrinted>
  <dcterms:created xsi:type="dcterms:W3CDTF">2016-06-01T03:21:00Z</dcterms:created>
  <dcterms:modified xsi:type="dcterms:W3CDTF">2016-06-01T03:40:00Z</dcterms:modified>
</cp:coreProperties>
</file>