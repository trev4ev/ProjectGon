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8E736" w14:textId="77777777" w:rsidR="00000000" w:rsidRDefault="00897036">
      <w:pPr>
        <w:tabs>
          <w:tab w:val="right" w:pos="10285"/>
        </w:tabs>
        <w:ind w:left="275" w:right="220"/>
      </w:pPr>
    </w:p>
    <w:p w14:paraId="7A9ABFFB" w14:textId="77777777" w:rsidR="00000000" w:rsidRDefault="00897036">
      <w:pPr>
        <w:pStyle w:val="Heading1"/>
        <w:pBdr>
          <w:bottom w:val="single" w:sz="4" w:space="1" w:color="auto"/>
        </w:pBdr>
        <w:ind w:left="275" w:right="220"/>
        <w:rPr>
          <w:sz w:val="28"/>
        </w:rPr>
      </w:pPr>
      <w:r>
        <w:rPr>
          <w:sz w:val="28"/>
        </w:rPr>
        <w:t>Unit 6 Reflection</w:t>
      </w:r>
    </w:p>
    <w:p w14:paraId="1DC3F752" w14:textId="77777777" w:rsidR="00000000" w:rsidRDefault="00897036"/>
    <w:p w14:paraId="01F3D770" w14:textId="77777777" w:rsidR="00000000" w:rsidRDefault="00897036">
      <w:r>
        <w:t>Date:</w:t>
      </w:r>
      <w:r>
        <w:tab/>
      </w:r>
      <w:r>
        <w:tab/>
      </w:r>
      <w:del w:id="0" w:author="Trevor Aquino" w:date="2016-05-31T23:14:00Z">
        <w:r w:rsidDel="004E4F42">
          <w:delText xml:space="preserve">May 1, </w:delText>
        </w:r>
        <w:r w:rsidDel="004E4F42">
          <w:rPr>
            <w:color w:val="0000FF"/>
          </w:rPr>
          <w:delText>{200x}</w:delText>
        </w:r>
      </w:del>
      <w:ins w:id="1" w:author="Trevor Aquino" w:date="2016-05-31T23:14:00Z">
        <w:r w:rsidR="004E4F42">
          <w:t>June 1, 2016</w:t>
        </w:r>
      </w:ins>
    </w:p>
    <w:p w14:paraId="029CA494" w14:textId="77777777" w:rsidR="00000000" w:rsidRDefault="00897036">
      <w:r>
        <w:t>To:</w:t>
      </w:r>
      <w:r>
        <w:tab/>
      </w:r>
      <w:r>
        <w:tab/>
      </w:r>
      <w:del w:id="2" w:author="Trevor Aquino" w:date="2016-05-31T23:14:00Z">
        <w:r w:rsidDel="004E4F42">
          <w:rPr>
            <w:color w:val="0000FF"/>
          </w:rPr>
          <w:delText>{Project Manager (Teacher)}</w:delText>
        </w:r>
      </w:del>
      <w:ins w:id="3" w:author="Trevor Aquino" w:date="2016-05-31T23:14:00Z">
        <w:r w:rsidR="004E4F42">
          <w:rPr>
            <w:color w:val="0000FF"/>
          </w:rPr>
          <w:t>Mr. Peck</w:t>
        </w:r>
      </w:ins>
    </w:p>
    <w:p w14:paraId="4E6280C8" w14:textId="77777777" w:rsidR="00000000" w:rsidRDefault="00897036">
      <w:r>
        <w:t>From:</w:t>
      </w:r>
      <w:r>
        <w:tab/>
      </w:r>
      <w:del w:id="4" w:author="Trevor Aquino" w:date="2016-05-31T23:14:00Z">
        <w:r w:rsidDel="004E4F42">
          <w:rPr>
            <w:color w:val="0000FF"/>
          </w:rPr>
          <w:delText>{Your Name}</w:delText>
        </w:r>
      </w:del>
      <w:ins w:id="5" w:author="Trevor Aquino" w:date="2016-05-31T23:14:00Z">
        <w:r w:rsidR="004E4F42">
          <w:rPr>
            <w:color w:val="0000FF"/>
          </w:rPr>
          <w:t>Jerry Qing</w:t>
        </w:r>
      </w:ins>
    </w:p>
    <w:p w14:paraId="33F36047" w14:textId="77777777" w:rsidR="00000000" w:rsidRDefault="00897036"/>
    <w:p w14:paraId="1AC15E02" w14:textId="77777777" w:rsidR="00000000" w:rsidRDefault="00897036">
      <w:r>
        <w:t>Subject:</w:t>
      </w:r>
      <w:r>
        <w:tab/>
      </w:r>
      <w:del w:id="6" w:author="Trevor Aquino" w:date="2016-05-31T23:14:00Z">
        <w:r w:rsidDel="004E4F42">
          <w:delText>“Hunt for the Wombat” Project</w:delText>
        </w:r>
      </w:del>
      <w:ins w:id="7" w:author="Trevor Aquino" w:date="2016-05-31T23:14:00Z">
        <w:r w:rsidR="004E4F42">
          <w:t>Project Gon</w:t>
        </w:r>
      </w:ins>
      <w:r>
        <w:t xml:space="preserve"> Reflection</w:t>
      </w:r>
    </w:p>
    <w:p w14:paraId="074040E1" w14:textId="77777777" w:rsidR="00000000" w:rsidRDefault="00897036"/>
    <w:p w14:paraId="4705BC86" w14:textId="77777777" w:rsidR="00000000" w:rsidRDefault="00897036">
      <w:r>
        <w:rPr>
          <w:b/>
          <w:bCs/>
        </w:rPr>
        <w:t>Accomplishments.</w:t>
      </w:r>
      <w:r>
        <w:t xml:space="preserve"> </w:t>
      </w:r>
      <w:del w:id="8" w:author="Trevor Aquino" w:date="2016-05-31T23:15:00Z">
        <w:r w:rsidDel="004E4F42">
          <w:rPr>
            <w:color w:val="0000FF"/>
          </w:rPr>
          <w:delText>{Describe the role you played on the project team and what you specifically contributed and acc</w:delText>
        </w:r>
        <w:r w:rsidDel="004E4F42">
          <w:rPr>
            <w:color w:val="0000FF"/>
          </w:rPr>
          <w:delText>omplished.}</w:delText>
        </w:r>
      </w:del>
      <w:ins w:id="9" w:author="Trevor Aquino" w:date="2016-05-31T23:15:00Z">
        <w:r w:rsidR="004E4F42">
          <w:rPr>
            <w:color w:val="0000FF"/>
          </w:rPr>
          <w:t>In the beginning, I laid out the overall game plan with deisgns for the character and the type of game it would be. I planned the layout of the game and finalized our direction in this project. I set up the audio files and added all the audio inside the game. I compeleted the movements for the player and area the player would attack. I helped with commenting and finished the user mnual. I also set up the overall presentation layout.</w:t>
        </w:r>
      </w:ins>
    </w:p>
    <w:p w14:paraId="421E30C7" w14:textId="77777777" w:rsidR="00000000" w:rsidRDefault="00897036"/>
    <w:p w14:paraId="1B4222CE" w14:textId="77777777" w:rsidR="00000000" w:rsidRDefault="00897036">
      <w:r>
        <w:rPr>
          <w:b/>
          <w:bCs/>
        </w:rPr>
        <w:t>Learning Experience</w:t>
      </w:r>
      <w:r>
        <w:t xml:space="preserve">. </w:t>
      </w:r>
      <w:del w:id="10" w:author="Trevor Aquino" w:date="2016-05-31T23:16:00Z">
        <w:r w:rsidDel="004E4F42">
          <w:rPr>
            <w:color w:val="0000FF"/>
          </w:rPr>
          <w:delText>{Describe what you consider the most valuable learning experiences of the “Hunt for the Wombat” project.}</w:delText>
        </w:r>
      </w:del>
      <w:ins w:id="11" w:author="Trevor Aquino" w:date="2016-05-31T23:16:00Z">
        <w:r w:rsidR="004E4F42">
          <w:rPr>
            <w:color w:val="0000FF"/>
          </w:rPr>
          <w:t>I learned about the struggles of collaboration, but also how many people can pull through when it is most essential. Splitting up the work seemed to be really simple when said, but the execution must have been the hardest past. I also obtained a much better understanding of the class hierarchy and the effiecient use of each class. No matter how difficult it seems to be to code a specific method, all it take is to start and slowly build on it until it works out.</w:t>
        </w:r>
      </w:ins>
      <w:r>
        <w:br/>
        <w:t xml:space="preserve"> </w:t>
      </w:r>
    </w:p>
    <w:p w14:paraId="533DEA83" w14:textId="77777777" w:rsidR="00000000" w:rsidRDefault="00897036">
      <w:r>
        <w:rPr>
          <w:b/>
          <w:bCs/>
        </w:rPr>
        <w:t>Objectives</w:t>
      </w:r>
      <w:r>
        <w:t>.</w:t>
      </w:r>
      <w:del w:id="12" w:author="Trevor Aquino" w:date="2016-05-31T23:18:00Z">
        <w:r w:rsidDel="004E4F42">
          <w:delText xml:space="preserve"> </w:delText>
        </w:r>
        <w:r w:rsidDel="004E4F42">
          <w:rPr>
            <w:color w:val="0000FF"/>
          </w:rPr>
          <w:delText>{Evaluate your performance. Describe how your performance aligns with each of the performance objectiv</w:delText>
        </w:r>
        <w:r w:rsidDel="004E4F42">
          <w:rPr>
            <w:color w:val="0000FF"/>
          </w:rPr>
          <w:delText>es</w:delText>
        </w:r>
        <w:r w:rsidDel="004E4F42">
          <w:rPr>
            <w:color w:val="0000FF"/>
          </w:rPr>
          <w:delText xml:space="preserve"> (refer to 06_moe_performance_objectives.doc)</w:delText>
        </w:r>
        <w:r w:rsidDel="004E4F42">
          <w:rPr>
            <w:color w:val="0000FF"/>
          </w:rPr>
          <w:delText>. Give supporting details and examples to justify your grade.}</w:delText>
        </w:r>
      </w:del>
    </w:p>
    <w:p w14:paraId="095A8DD8" w14:textId="77777777" w:rsidR="00000000" w:rsidRDefault="00897036"/>
    <w:p w14:paraId="72003A4F" w14:textId="77777777" w:rsidR="00000000" w:rsidRDefault="00897036">
      <w:pPr>
        <w:numPr>
          <w:ilvl w:val="0"/>
          <w:numId w:val="1"/>
        </w:numPr>
      </w:pPr>
      <w:r>
        <w:t xml:space="preserve">Challenge </w:t>
      </w:r>
      <w:del w:id="13" w:author="Trevor Aquino" w:date="2016-05-31T23:18:00Z">
        <w:r w:rsidDel="004E4F42">
          <w:rPr>
            <w:color w:val="0000FF"/>
          </w:rPr>
          <w:delText>{To what degree of difficulty did you challenge yourself?}</w:delText>
        </w:r>
      </w:del>
      <w:ins w:id="14" w:author="Trevor Aquino" w:date="2016-05-31T23:18:00Z">
        <w:r w:rsidR="004E4F42">
          <w:rPr>
            <w:color w:val="0000FF"/>
          </w:rPr>
          <w:t>I pushed myseld hard to try to understand each method and class. Tracing each method seemed to be the most difficult of all. I continued to push for communication within my group.</w:t>
        </w:r>
      </w:ins>
    </w:p>
    <w:p w14:paraId="0DC9D44D" w14:textId="77777777" w:rsidR="00000000" w:rsidRDefault="00897036">
      <w:pPr>
        <w:numPr>
          <w:ilvl w:val="0"/>
          <w:numId w:val="1"/>
        </w:numPr>
        <w:rPr>
          <w:color w:val="0000FF"/>
        </w:rPr>
      </w:pPr>
      <w:r>
        <w:t xml:space="preserve">Effort </w:t>
      </w:r>
      <w:del w:id="15" w:author="Trevor Aquino" w:date="2016-05-31T23:19:00Z">
        <w:r w:rsidDel="004E4F42">
          <w:rPr>
            <w:color w:val="0000FF"/>
          </w:rPr>
          <w:delText>{How hard did you work?}</w:delText>
        </w:r>
      </w:del>
      <w:ins w:id="16" w:author="Trevor Aquino" w:date="2016-05-31T23:19:00Z">
        <w:r w:rsidR="004E4F42">
          <w:rPr>
            <w:color w:val="0000FF"/>
          </w:rPr>
          <w:t>I worked continuously when I had time to further advance my project. My free time was used to understand the change my partners have made with the code and figure our the next step of the project.</w:t>
        </w:r>
      </w:ins>
    </w:p>
    <w:p w14:paraId="12E23B28" w14:textId="77777777" w:rsidR="00000000" w:rsidRDefault="00897036">
      <w:pPr>
        <w:numPr>
          <w:ilvl w:val="0"/>
          <w:numId w:val="1"/>
        </w:numPr>
      </w:pPr>
      <w:r>
        <w:t xml:space="preserve">Quality </w:t>
      </w:r>
      <w:del w:id="17" w:author="Trevor Aquino" w:date="2016-05-31T23:19:00Z">
        <w:r w:rsidDel="004E4F42">
          <w:rPr>
            <w:color w:val="0000FF"/>
          </w:rPr>
          <w:delText>{How well did you do your work?}</w:delText>
        </w:r>
      </w:del>
      <w:ins w:id="18" w:author="Trevor Aquino" w:date="2016-05-31T23:19:00Z">
        <w:r w:rsidR="004E4F42">
          <w:rPr>
            <w:color w:val="0000FF"/>
          </w:rPr>
          <w:t xml:space="preserve">I searched for the best audio to fit its purpose and made sure the game was as smooth as possible. </w:t>
        </w:r>
      </w:ins>
    </w:p>
    <w:p w14:paraId="0C043551" w14:textId="77777777" w:rsidR="00000000" w:rsidRDefault="00897036">
      <w:pPr>
        <w:numPr>
          <w:ilvl w:val="0"/>
          <w:numId w:val="1"/>
        </w:numPr>
        <w:rPr>
          <w:color w:val="0000FF"/>
        </w:rPr>
      </w:pPr>
      <w:r>
        <w:t>Pro</w:t>
      </w:r>
      <w:r>
        <w:t xml:space="preserve">blem Solving </w:t>
      </w:r>
      <w:del w:id="19" w:author="Trevor Aquino" w:date="2016-05-31T23:20:00Z">
        <w:r w:rsidDel="004E4F42">
          <w:rPr>
            <w:color w:val="0000FF"/>
          </w:rPr>
          <w:delText>{How resourceful were you?}</w:delText>
        </w:r>
      </w:del>
      <w:ins w:id="20" w:author="Trevor Aquino" w:date="2016-05-31T23:20:00Z">
        <w:r w:rsidR="004E4F42">
          <w:rPr>
            <w:color w:val="0000FF"/>
          </w:rPr>
          <w:t>I spend a lot of time trying to figure out the problem by searching online or consulting other friends. Those resources were very useful in completing this project.</w:t>
        </w:r>
      </w:ins>
    </w:p>
    <w:p w14:paraId="187E185B" w14:textId="77777777" w:rsidR="00000000" w:rsidRDefault="00897036">
      <w:pPr>
        <w:numPr>
          <w:ilvl w:val="0"/>
          <w:numId w:val="1"/>
        </w:numPr>
        <w:rPr>
          <w:color w:val="0000FF"/>
        </w:rPr>
      </w:pPr>
      <w:r>
        <w:t xml:space="preserve">Results </w:t>
      </w:r>
      <w:del w:id="21" w:author="Trevor Aquino" w:date="2016-05-31T23:20:00Z">
        <w:r w:rsidDel="004E4F42">
          <w:rPr>
            <w:color w:val="0000FF"/>
          </w:rPr>
          <w:delText>{How useful were the results of your efforts?}</w:delText>
        </w:r>
      </w:del>
      <w:ins w:id="22" w:author="Trevor Aquino" w:date="2016-05-31T23:20:00Z">
        <w:r w:rsidR="004E4F42">
          <w:rPr>
            <w:color w:val="0000FF"/>
          </w:rPr>
          <w:t>The game works as it is supposed to with little to no errors. My work seemed to have paid off.</w:t>
        </w:r>
      </w:ins>
    </w:p>
    <w:p w14:paraId="387909D1" w14:textId="77777777" w:rsidR="00000000" w:rsidRDefault="00897036">
      <w:pPr>
        <w:numPr>
          <w:ilvl w:val="0"/>
          <w:numId w:val="1"/>
        </w:numPr>
      </w:pPr>
      <w:r>
        <w:t xml:space="preserve">Teamwork </w:t>
      </w:r>
      <w:del w:id="23" w:author="Trevor Aquino" w:date="2016-05-31T23:21:00Z">
        <w:r w:rsidDel="004E4F42">
          <w:rPr>
            <w:color w:val="0000FF"/>
          </w:rPr>
          <w:delText>{What kind of team player were you?}</w:delText>
        </w:r>
      </w:del>
      <w:ins w:id="24" w:author="Trevor Aquino" w:date="2016-05-31T23:21:00Z">
        <w:r w:rsidR="004E4F42">
          <w:rPr>
            <w:color w:val="0000FF"/>
          </w:rPr>
          <w:t>I tried to communicate as much as I could throughout the project and continued to give my opinion about the project.</w:t>
        </w:r>
      </w:ins>
    </w:p>
    <w:p w14:paraId="167A5797" w14:textId="77777777" w:rsidR="00000000" w:rsidRDefault="00897036"/>
    <w:p w14:paraId="6E7F0C53" w14:textId="77777777" w:rsidR="00000000" w:rsidRDefault="00897036">
      <w:r>
        <w:rPr>
          <w:b/>
          <w:bCs/>
        </w:rPr>
        <w:lastRenderedPageBreak/>
        <w:t>Overall Assessment</w:t>
      </w:r>
      <w:r>
        <w:t xml:space="preserve"> </w:t>
      </w:r>
      <w:ins w:id="25" w:author="Trevor Aquino" w:date="2016-05-31T23:22:00Z">
        <w:r w:rsidR="004E4F42">
          <w:rPr>
            <w:color w:val="0000FF"/>
          </w:rPr>
          <w:t>“A” because of the amount of work it took to obtain the end product and the overall quality is pretty good. The code behind the project was really intensive and the work everyone put into the project made the game so smooth.</w:t>
        </w:r>
      </w:ins>
      <w:bookmarkStart w:id="26" w:name="_GoBack"/>
      <w:bookmarkEnd w:id="26"/>
      <w:del w:id="27" w:author="Trevor Aquino" w:date="2016-05-31T23:21:00Z">
        <w:r w:rsidDel="004E4F42">
          <w:rPr>
            <w:color w:val="0000FF"/>
          </w:rPr>
          <w:delText>{</w:delText>
        </w:r>
        <w:r w:rsidDel="004E4F42">
          <w:rPr>
            <w:color w:val="0000FF"/>
          </w:rPr>
          <w:delText>Give yourself an overall letter grade with an explanation.}</w:delText>
        </w:r>
      </w:del>
    </w:p>
    <w:p w14:paraId="1B08CF81" w14:textId="77777777" w:rsidR="00000000" w:rsidRDefault="00897036"/>
    <w:p w14:paraId="3C0D4B60" w14:textId="77777777" w:rsidR="00000000" w:rsidRDefault="00897036"/>
    <w:p w14:paraId="65116E9A" w14:textId="77777777" w:rsidR="00000000" w:rsidRDefault="00897036"/>
    <w:p w14:paraId="68CCE3C8" w14:textId="77777777" w:rsidR="00000000" w:rsidRDefault="00897036">
      <w:r>
        <w:t xml:space="preserve"> </w:t>
      </w:r>
    </w:p>
    <w:p w14:paraId="174B67B2" w14:textId="77777777" w:rsidR="004E4F42" w:rsidRDefault="004E4F42">
      <w:pPr>
        <w:pStyle w:val="Header"/>
        <w:tabs>
          <w:tab w:val="clear" w:pos="4320"/>
          <w:tab w:val="clear" w:pos="8640"/>
        </w:tabs>
        <w:ind w:left="275" w:right="220"/>
      </w:pPr>
    </w:p>
    <w:sectPr w:rsidR="004E4F42">
      <w:headerReference w:type="even" r:id="rId7"/>
      <w:headerReference w:type="default" r:id="rId8"/>
      <w:footerReference w:type="even" r:id="rId9"/>
      <w:footerReference w:type="default" r:id="rId10"/>
      <w:headerReference w:type="first" r:id="rId11"/>
      <w:footerReference w:type="first" r:id="rId12"/>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2C4ED" w14:textId="77777777" w:rsidR="00897036" w:rsidRDefault="00897036">
      <w:r>
        <w:separator/>
      </w:r>
    </w:p>
  </w:endnote>
  <w:endnote w:type="continuationSeparator" w:id="0">
    <w:p w14:paraId="2A9D02FB" w14:textId="77777777" w:rsidR="00897036" w:rsidRDefault="0089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81C5F" w14:textId="77777777" w:rsidR="00000000" w:rsidRDefault="008970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D77F5" w14:textId="749BF885" w:rsidR="00000000" w:rsidRDefault="004E4F42">
    <w:pPr>
      <w:pStyle w:val="Footer"/>
      <w:tabs>
        <w:tab w:val="clear" w:pos="4320"/>
        <w:tab w:val="clear" w:pos="8640"/>
        <w:tab w:val="right" w:pos="10450"/>
      </w:tabs>
    </w:pPr>
    <w:r>
      <w:drawing>
        <wp:inline distT="0" distB="0" distL="0" distR="0" wp14:anchorId="6586AA69" wp14:editId="2AB4C951">
          <wp:extent cx="787400" cy="406400"/>
          <wp:effectExtent l="0" t="0" r="0"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06400"/>
                  </a:xfrm>
                  <a:prstGeom prst="rect">
                    <a:avLst/>
                  </a:prstGeom>
                  <a:noFill/>
                  <a:ln>
                    <a:noFill/>
                  </a:ln>
                </pic:spPr>
              </pic:pic>
            </a:graphicData>
          </a:graphic>
        </wp:inline>
      </w:drawing>
    </w:r>
    <w:r w:rsidR="00897036">
      <w:t xml:space="preserve"> </w:t>
    </w:r>
    <w:r w:rsidR="00897036">
      <w:fldChar w:fldCharType="begin"/>
    </w:r>
    <w:r w:rsidR="00897036">
      <w:instrText xml:space="preserve"> F</w:instrText>
    </w:r>
    <w:r w:rsidR="00897036">
      <w:instrText xml:space="preserve">ILENAME </w:instrText>
    </w:r>
    <w:r w:rsidR="00897036">
      <w:fldChar w:fldCharType="separate"/>
    </w:r>
    <w:ins w:id="28" w:author="Trevor Aquino" w:date="2016-05-31T23:14:00Z">
      <w:r>
        <w:t>Document1</w:t>
      </w:r>
    </w:ins>
    <w:ins w:id="29" w:author="George Peck" w:date="2006-05-02T13:06:00Z">
      <w:del w:id="30" w:author="Trevor Aquino" w:date="2016-05-31T23:14:00Z">
        <w:r w:rsidR="00897036" w:rsidDel="004E4F42">
          <w:delText>06_template_reflection.dot</w:delText>
        </w:r>
      </w:del>
    </w:ins>
    <w:del w:id="31" w:author="Trevor Aquino" w:date="2016-05-31T23:14:00Z">
      <w:r w:rsidR="00897036" w:rsidDel="004E4F42">
        <w:delText>Document6</w:delText>
      </w:r>
    </w:del>
    <w:r w:rsidR="00897036">
      <w:fldChar w:fldCharType="end"/>
    </w:r>
    <w:r w:rsidR="00897036">
      <w:tab/>
      <w:t xml:space="preserve">page </w:t>
    </w:r>
    <w:r w:rsidR="00897036">
      <w:rPr>
        <w:rStyle w:val="PageNumber"/>
      </w:rPr>
      <w:fldChar w:fldCharType="begin"/>
    </w:r>
    <w:r w:rsidR="00897036">
      <w:rPr>
        <w:rStyle w:val="PageNumber"/>
      </w:rPr>
      <w:instrText xml:space="preserve"> PAGE </w:instrText>
    </w:r>
    <w:r w:rsidR="00897036">
      <w:rPr>
        <w:rStyle w:val="PageNumber"/>
      </w:rPr>
      <w:fldChar w:fldCharType="separate"/>
    </w:r>
    <w:r>
      <w:rPr>
        <w:rStyle w:val="PageNumber"/>
      </w:rPr>
      <w:t>1</w:t>
    </w:r>
    <w:r w:rsidR="00897036">
      <w:rPr>
        <w:rStyle w:val="PageNumber"/>
      </w:rPr>
      <w:fldChar w:fldCharType="end"/>
    </w:r>
    <w:r w:rsidR="00897036">
      <w:rPr>
        <w:rStyle w:val="PageNumber"/>
      </w:rPr>
      <w:t xml:space="preserve"> of </w:t>
    </w:r>
    <w:r w:rsidR="00897036">
      <w:rPr>
        <w:rStyle w:val="PageNumber"/>
      </w:rPr>
      <w:fldChar w:fldCharType="begin"/>
    </w:r>
    <w:r w:rsidR="00897036">
      <w:rPr>
        <w:rStyle w:val="PageNumber"/>
      </w:rPr>
      <w:instrText xml:space="preserve"> NUMPAGES </w:instrText>
    </w:r>
    <w:r w:rsidR="00897036">
      <w:rPr>
        <w:rStyle w:val="PageNumber"/>
      </w:rPr>
      <w:fldChar w:fldCharType="separate"/>
    </w:r>
    <w:r>
      <w:rPr>
        <w:rStyle w:val="PageNumber"/>
      </w:rPr>
      <w:t>2</w:t>
    </w:r>
    <w:r w:rsidR="00897036">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6B6A5" w14:textId="77777777" w:rsidR="00000000" w:rsidRDefault="008970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9207F" w14:textId="77777777" w:rsidR="00897036" w:rsidRDefault="00897036">
      <w:r>
        <w:separator/>
      </w:r>
    </w:p>
  </w:footnote>
  <w:footnote w:type="continuationSeparator" w:id="0">
    <w:p w14:paraId="4D14D8B4" w14:textId="77777777" w:rsidR="00897036" w:rsidRDefault="008970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51A68" w14:textId="77777777" w:rsidR="00000000" w:rsidRDefault="008970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33A7" w14:textId="5665A1DF" w:rsidR="00000000" w:rsidRDefault="004E4F42">
    <w:pPr>
      <w:pStyle w:val="Header"/>
      <w:tabs>
        <w:tab w:val="clear" w:pos="8640"/>
        <w:tab w:val="right" w:pos="10450"/>
      </w:tabs>
      <w:ind w:left="-55"/>
    </w:pPr>
    <w:r>
      <w:drawing>
        <wp:inline distT="0" distB="0" distL="0" distR="0" wp14:anchorId="5F0B5C54" wp14:editId="6838641D">
          <wp:extent cx="1854200" cy="520700"/>
          <wp:effectExtent l="0" t="0" r="0" b="1270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200" cy="520700"/>
                  </a:xfrm>
                  <a:prstGeom prst="rect">
                    <a:avLst/>
                  </a:prstGeom>
                  <a:noFill/>
                  <a:ln>
                    <a:noFill/>
                  </a:ln>
                </pic:spPr>
              </pic:pic>
            </a:graphicData>
          </a:graphic>
        </wp:inline>
      </w:drawing>
    </w:r>
    <w:r w:rsidR="00897036">
      <w:tab/>
    </w:r>
    <w:r w:rsidR="00897036">
      <w:tab/>
    </w:r>
    <w:r>
      <w:drawing>
        <wp:inline distT="0" distB="0" distL="0" distR="0" wp14:anchorId="51E1FBD3" wp14:editId="056E263F">
          <wp:extent cx="1524000" cy="203200"/>
          <wp:effectExtent l="0" t="0" r="0" b="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2032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88CD1" w14:textId="77777777" w:rsidR="00000000" w:rsidRDefault="008970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vor Aquino">
    <w15:presenceInfo w15:providerId="None" w15:userId="Trevor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42"/>
    <w:rsid w:val="004E4F42"/>
    <w:rsid w:val="0089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236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noProof/>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revorAquino/Downloads/06_template_reflectio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06_template_reflection (1).dot</Template>
  <TotalTime>8</TotalTime>
  <Pages>2</Pages>
  <Words>449</Words>
  <Characters>2562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3005</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Trevor Aquino</dc:creator>
  <cp:keywords/>
  <dc:description/>
  <cp:lastModifiedBy>Trevor Aquino</cp:lastModifiedBy>
  <cp:revision>1</cp:revision>
  <cp:lastPrinted>2005-02-14T20:41:00Z</cp:lastPrinted>
  <dcterms:created xsi:type="dcterms:W3CDTF">2016-06-01T06:14:00Z</dcterms:created>
  <dcterms:modified xsi:type="dcterms:W3CDTF">2016-06-01T06:22:00Z</dcterms:modified>
</cp:coreProperties>
</file>